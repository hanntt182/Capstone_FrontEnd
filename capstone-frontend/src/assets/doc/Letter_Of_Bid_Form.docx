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7FE" w:rsidRPr="00EC12FE" w:rsidRDefault="00E007FE" w:rsidP="00E007FE">
      <w:pPr>
        <w:pStyle w:val="SectionVHeader"/>
      </w:pPr>
      <w:bookmarkStart w:id="0" w:name="_Toc345681383"/>
      <w:bookmarkStart w:id="1" w:name="_Toc347230619"/>
      <w:r w:rsidRPr="00EC12FE">
        <w:t>Letter of Bid</w:t>
      </w:r>
      <w:bookmarkEnd w:id="0"/>
      <w:bookmarkEnd w:id="1"/>
    </w:p>
    <w:p w:rsidR="00E007FE" w:rsidRPr="00EC12FE" w:rsidRDefault="00E007FE" w:rsidP="00E007FE">
      <w:pPr>
        <w:tabs>
          <w:tab w:val="right" w:pos="9000"/>
        </w:tabs>
      </w:pPr>
    </w:p>
    <w:p w:rsidR="00E007FE" w:rsidRPr="00EC12FE" w:rsidRDefault="00E007FE" w:rsidP="00E007FE">
      <w:pPr>
        <w:tabs>
          <w:tab w:val="right" w:pos="9000"/>
        </w:tabs>
      </w:pPr>
      <w:r w:rsidRPr="00EC12FE">
        <w:t xml:space="preserve">Date: </w:t>
      </w:r>
      <w:r w:rsidRPr="00EC12FE">
        <w:rPr>
          <w:b/>
        </w:rPr>
        <w:t>[insert date (as day, month and year) of Bid Submission]</w:t>
      </w:r>
    </w:p>
    <w:p w:rsidR="00E007FE" w:rsidRPr="00EC12FE" w:rsidRDefault="00E007FE" w:rsidP="00E007FE">
      <w:pPr>
        <w:tabs>
          <w:tab w:val="right" w:pos="9000"/>
        </w:tabs>
      </w:pPr>
      <w:r w:rsidRPr="00EC12FE">
        <w:t xml:space="preserve">ICB No.: </w:t>
      </w:r>
      <w:r w:rsidRPr="00EC12FE">
        <w:rPr>
          <w:b/>
          <w:u w:val="single"/>
        </w:rPr>
        <w:t>[</w:t>
      </w:r>
      <w:r w:rsidRPr="00EC12FE">
        <w:rPr>
          <w:b/>
          <w:i/>
          <w:u w:val="single"/>
        </w:rPr>
        <w:t>insert number of bidding process</w:t>
      </w:r>
      <w:r w:rsidRPr="00EC12FE">
        <w:rPr>
          <w:b/>
          <w:u w:val="single"/>
        </w:rPr>
        <w:t>]</w:t>
      </w:r>
    </w:p>
    <w:p w:rsidR="00E007FE" w:rsidRPr="00EC12FE" w:rsidRDefault="00E007FE" w:rsidP="00E007FE">
      <w:pPr>
        <w:tabs>
          <w:tab w:val="right" w:pos="9000"/>
        </w:tabs>
      </w:pPr>
      <w:r w:rsidRPr="00EC12FE">
        <w:t xml:space="preserve">Invitation for Bid No.: </w:t>
      </w:r>
      <w:r w:rsidRPr="00EC12FE">
        <w:rPr>
          <w:b/>
        </w:rPr>
        <w:t>[insert identification]</w:t>
      </w:r>
    </w:p>
    <w:p w:rsidR="00E007FE" w:rsidRPr="00EC12FE" w:rsidRDefault="00E007FE" w:rsidP="00E007FE">
      <w:r w:rsidRPr="00EC12FE">
        <w:rPr>
          <w:iCs/>
        </w:rPr>
        <w:t>Alterna</w:t>
      </w:r>
      <w:bookmarkStart w:id="2" w:name="_GoBack"/>
      <w:bookmarkEnd w:id="2"/>
      <w:r w:rsidRPr="00EC12FE">
        <w:rPr>
          <w:iCs/>
        </w:rPr>
        <w:t>tive No.:</w:t>
      </w:r>
      <w:r w:rsidRPr="00EC12FE">
        <w:rPr>
          <w:i/>
          <w:iCs/>
        </w:rPr>
        <w:t xml:space="preserve"> </w:t>
      </w:r>
      <w:r w:rsidRPr="00EC12FE">
        <w:rPr>
          <w:b/>
          <w:i/>
          <w:iCs/>
        </w:rPr>
        <w:t>[insert identification No if this is a Bid for an alternative]</w:t>
      </w:r>
    </w:p>
    <w:p w:rsidR="00E007FE" w:rsidRPr="00EC12FE" w:rsidRDefault="00E007FE" w:rsidP="00E007FE"/>
    <w:p w:rsidR="00E007FE" w:rsidRPr="00EC12FE" w:rsidRDefault="00E007FE" w:rsidP="00E007FE">
      <w:pPr>
        <w:rPr>
          <w:b/>
        </w:rPr>
      </w:pPr>
      <w:r w:rsidRPr="00EC12FE">
        <w:t>To</w:t>
      </w:r>
      <w:proofErr w:type="gramStart"/>
      <w:r w:rsidRPr="00EC12FE">
        <w:t xml:space="preserve">:  </w:t>
      </w:r>
      <w:r w:rsidRPr="00EC12FE">
        <w:rPr>
          <w:b/>
        </w:rPr>
        <w:t>[</w:t>
      </w:r>
      <w:proofErr w:type="gramEnd"/>
      <w:r w:rsidRPr="00EC12FE">
        <w:rPr>
          <w:b/>
          <w:i/>
        </w:rPr>
        <w:t xml:space="preserve">insert complete name of </w:t>
      </w:r>
      <w:r>
        <w:rPr>
          <w:b/>
          <w:i/>
        </w:rPr>
        <w:t>Purchaser</w:t>
      </w:r>
      <w:r w:rsidRPr="00EC12FE">
        <w:rPr>
          <w:b/>
        </w:rPr>
        <w:t>]</w:t>
      </w:r>
    </w:p>
    <w:p w:rsidR="00E007FE" w:rsidRPr="00EC12FE" w:rsidRDefault="00E007FE" w:rsidP="00E007FE"/>
    <w:p w:rsidR="00E007FE" w:rsidRPr="00EC12FE" w:rsidRDefault="00E007FE" w:rsidP="00E007FE">
      <w:pPr>
        <w:pStyle w:val="ListParagraph"/>
        <w:numPr>
          <w:ilvl w:val="0"/>
          <w:numId w:val="1"/>
        </w:numPr>
        <w:spacing w:after="200"/>
        <w:ind w:left="432" w:hanging="432"/>
        <w:contextualSpacing w:val="0"/>
      </w:pPr>
      <w:r w:rsidRPr="00EC12FE">
        <w:t>We have examined and have no reservations to the Bidding Documents, including Addenda issued in accordance with Instructions to Bidders (ITB 8)</w:t>
      </w:r>
      <w:r w:rsidRPr="00EC12FE">
        <w:rPr>
          <w:u w:val="single"/>
        </w:rPr>
        <w:tab/>
      </w:r>
      <w:r w:rsidRPr="00EC12FE">
        <w:t>;</w:t>
      </w:r>
    </w:p>
    <w:p w:rsidR="00E007FE" w:rsidRPr="00EC12FE" w:rsidRDefault="00E007FE" w:rsidP="00E007FE">
      <w:pPr>
        <w:pStyle w:val="ListParagraph"/>
        <w:numPr>
          <w:ilvl w:val="0"/>
          <w:numId w:val="1"/>
        </w:numPr>
        <w:spacing w:after="200"/>
        <w:ind w:left="432" w:hanging="432"/>
        <w:contextualSpacing w:val="0"/>
      </w:pPr>
      <w:r w:rsidRPr="00EC12FE">
        <w:rPr>
          <w:bCs/>
        </w:rPr>
        <w:t xml:space="preserve">We </w:t>
      </w:r>
      <w:r w:rsidRPr="00EC12FE">
        <w:t>meet</w:t>
      </w:r>
      <w:r w:rsidRPr="00EC12FE">
        <w:rPr>
          <w:bCs/>
        </w:rPr>
        <w:t xml:space="preserve"> the eligibility requ</w:t>
      </w:r>
      <w:r>
        <w:rPr>
          <w:bCs/>
        </w:rPr>
        <w:t>i</w:t>
      </w:r>
      <w:r w:rsidRPr="00EC12FE">
        <w:rPr>
          <w:bCs/>
        </w:rPr>
        <w:t>rements and have no conflict of interest in accordance with ITB 4;</w:t>
      </w:r>
    </w:p>
    <w:p w:rsidR="00E007FE" w:rsidRPr="00EC12FE" w:rsidRDefault="00E007FE" w:rsidP="00E007FE">
      <w:pPr>
        <w:pStyle w:val="ListParagraph"/>
        <w:numPr>
          <w:ilvl w:val="0"/>
          <w:numId w:val="1"/>
        </w:numPr>
        <w:spacing w:after="200"/>
        <w:ind w:left="432" w:hanging="432"/>
        <w:contextualSpacing w:val="0"/>
      </w:pPr>
      <w:r w:rsidRPr="00EC12FE">
        <w:rPr>
          <w:bCs/>
        </w:rPr>
        <w:t xml:space="preserve">We </w:t>
      </w:r>
      <w:r w:rsidRPr="00EC12FE">
        <w:t>have</w:t>
      </w:r>
      <w:r w:rsidRPr="00EC12FE">
        <w:rPr>
          <w:bCs/>
        </w:rPr>
        <w:t xml:space="preserve"> </w:t>
      </w:r>
      <w:r w:rsidRPr="00EC12FE">
        <w:t>not</w:t>
      </w:r>
      <w:r w:rsidRPr="00EC12FE">
        <w:rPr>
          <w:bCs/>
        </w:rPr>
        <w:t xml:space="preserve"> been suspended nor declared ineligible by the </w:t>
      </w:r>
      <w:proofErr w:type="gramStart"/>
      <w:r>
        <w:rPr>
          <w:bCs/>
        </w:rPr>
        <w:t xml:space="preserve">Purchaser </w:t>
      </w:r>
      <w:r w:rsidRPr="00EC12FE">
        <w:rPr>
          <w:bCs/>
        </w:rPr>
        <w:t xml:space="preserve"> based</w:t>
      </w:r>
      <w:proofErr w:type="gramEnd"/>
      <w:r w:rsidRPr="00EC12FE">
        <w:rPr>
          <w:bCs/>
        </w:rPr>
        <w:t xml:space="preserve"> on execution of a Bid Securing Declaration in the </w:t>
      </w:r>
      <w:r>
        <w:rPr>
          <w:bCs/>
        </w:rPr>
        <w:t>Purchaser</w:t>
      </w:r>
      <w:r w:rsidRPr="00EC12FE">
        <w:rPr>
          <w:bCs/>
        </w:rPr>
        <w:t>’s country</w:t>
      </w:r>
      <w:r w:rsidRPr="00EC12FE">
        <w:t xml:space="preserve"> in accordance with ITB 4.6</w:t>
      </w:r>
    </w:p>
    <w:p w:rsidR="00E007FE" w:rsidRPr="00EC12FE" w:rsidRDefault="00E007FE" w:rsidP="00E007FE">
      <w:pPr>
        <w:pStyle w:val="ListParagraph"/>
        <w:numPr>
          <w:ilvl w:val="0"/>
          <w:numId w:val="1"/>
        </w:numPr>
        <w:spacing w:after="200"/>
        <w:ind w:left="432" w:hanging="432"/>
        <w:contextualSpacing w:val="0"/>
      </w:pPr>
      <w:r w:rsidRPr="00EC12FE">
        <w:t xml:space="preserve">We offer to </w:t>
      </w:r>
      <w:r w:rsidRPr="00523F81">
        <w:t>supply</w:t>
      </w:r>
      <w:r>
        <w:t xml:space="preserve"> </w:t>
      </w:r>
      <w:r w:rsidRPr="00EC12FE">
        <w:t xml:space="preserve">in conformity with the Bidding Documents </w:t>
      </w:r>
      <w:r>
        <w:t xml:space="preserve">and in accordance with the </w:t>
      </w:r>
      <w:r w:rsidRPr="00523F81">
        <w:t>Delivery Schedules specified in the Schedule of Requirements the following Goods:</w:t>
      </w:r>
      <w:r w:rsidRPr="00EC12FE">
        <w:t xml:space="preserve"> </w:t>
      </w:r>
      <w:r w:rsidRPr="00EC12FE">
        <w:rPr>
          <w:b/>
          <w:u w:val="single"/>
        </w:rPr>
        <w:t>[</w:t>
      </w:r>
      <w:r w:rsidRPr="00EC12FE">
        <w:rPr>
          <w:b/>
          <w:i/>
          <w:u w:val="single"/>
        </w:rPr>
        <w:t xml:space="preserve">insert a brief description of the </w:t>
      </w:r>
      <w:r>
        <w:rPr>
          <w:b/>
          <w:i/>
          <w:u w:val="single"/>
        </w:rPr>
        <w:t>Goods and Related Services</w:t>
      </w:r>
      <w:r w:rsidRPr="00EC12FE">
        <w:rPr>
          <w:b/>
          <w:u w:val="single"/>
        </w:rPr>
        <w:t>]</w:t>
      </w:r>
      <w:r w:rsidRPr="00EC12FE">
        <w:t>;</w:t>
      </w:r>
    </w:p>
    <w:p w:rsidR="00E007FE" w:rsidRPr="00EC12FE" w:rsidRDefault="00E007FE" w:rsidP="00E007FE">
      <w:pPr>
        <w:pStyle w:val="ListParagraph"/>
        <w:numPr>
          <w:ilvl w:val="0"/>
          <w:numId w:val="1"/>
        </w:numPr>
        <w:spacing w:after="200"/>
        <w:ind w:left="432" w:hanging="432"/>
        <w:contextualSpacing w:val="0"/>
      </w:pPr>
      <w:r w:rsidRPr="00EC12FE">
        <w:t xml:space="preserve">The total price of our Bid, excluding any discounts offered in item (f) below is: </w:t>
      </w:r>
    </w:p>
    <w:p w:rsidR="00E007FE" w:rsidRPr="00EC12FE" w:rsidRDefault="00E007FE" w:rsidP="00E007FE">
      <w:pPr>
        <w:spacing w:after="200"/>
        <w:ind w:left="432"/>
      </w:pPr>
      <w:r w:rsidRPr="00EC12FE">
        <w:t xml:space="preserve">In case of only one lot, total price of the Bid </w:t>
      </w:r>
      <w:r w:rsidRPr="00EC12FE">
        <w:rPr>
          <w:b/>
          <w:u w:val="single"/>
        </w:rPr>
        <w:t>[insert the total price of the bid in words and figures, indicating the various amounts and the respective currencies];</w:t>
      </w:r>
    </w:p>
    <w:p w:rsidR="00E007FE" w:rsidRPr="00EC12FE" w:rsidRDefault="00E007FE" w:rsidP="00E007FE">
      <w:pPr>
        <w:spacing w:after="200"/>
        <w:ind w:left="432"/>
        <w:rPr>
          <w:u w:val="single"/>
        </w:rPr>
      </w:pPr>
      <w:r w:rsidRPr="00EC12FE">
        <w:rPr>
          <w:u w:val="single"/>
        </w:rPr>
        <w:t xml:space="preserve">In case of multiple lots, total price of each lot </w:t>
      </w:r>
      <w:r w:rsidRPr="00EC12FE">
        <w:rPr>
          <w:b/>
          <w:u w:val="single"/>
        </w:rPr>
        <w:t>[insert the total price of each lot in words and figures, indicating the various amounts and the respective currencies];</w:t>
      </w:r>
    </w:p>
    <w:p w:rsidR="00E007FE" w:rsidRPr="00EC12FE" w:rsidRDefault="00E007FE" w:rsidP="00E007FE">
      <w:pPr>
        <w:spacing w:after="200"/>
        <w:ind w:left="432"/>
      </w:pPr>
      <w:r w:rsidRPr="00EC12FE">
        <w:rPr>
          <w:u w:val="single"/>
        </w:rPr>
        <w:t xml:space="preserve">In case of multiple lots, total price of all lots (sum of all lots) </w:t>
      </w:r>
      <w:r w:rsidRPr="00EC12FE">
        <w:rPr>
          <w:b/>
          <w:u w:val="single"/>
        </w:rPr>
        <w:t>[insert the total price of all lots in words and figures, indicating the various amounts and the respective currencies]</w:t>
      </w:r>
      <w:r w:rsidRPr="00EC12FE">
        <w:t>;</w:t>
      </w:r>
    </w:p>
    <w:p w:rsidR="00E007FE" w:rsidRPr="00EC12FE" w:rsidRDefault="00E007FE" w:rsidP="00E007FE">
      <w:pPr>
        <w:pStyle w:val="ListParagraph"/>
        <w:numPr>
          <w:ilvl w:val="0"/>
          <w:numId w:val="1"/>
        </w:numPr>
        <w:spacing w:after="200"/>
        <w:ind w:left="432" w:hanging="432"/>
        <w:contextualSpacing w:val="0"/>
      </w:pPr>
      <w:r w:rsidRPr="00EC12FE">
        <w:t xml:space="preserve">The discounts offered and the methodology for their application are: </w:t>
      </w:r>
    </w:p>
    <w:p w:rsidR="00E007FE" w:rsidRPr="00EC12FE" w:rsidRDefault="00E007FE" w:rsidP="00E007FE">
      <w:pPr>
        <w:spacing w:after="200"/>
        <w:ind w:left="864" w:hanging="432"/>
        <w:rPr>
          <w:u w:val="single"/>
        </w:rPr>
      </w:pPr>
      <w:r w:rsidRPr="00EC12FE">
        <w:t>(</w:t>
      </w:r>
      <w:proofErr w:type="spellStart"/>
      <w:r w:rsidRPr="00EC12FE">
        <w:t>i</w:t>
      </w:r>
      <w:proofErr w:type="spellEnd"/>
      <w:r w:rsidRPr="00EC12FE">
        <w:t>) The</w:t>
      </w:r>
      <w:r w:rsidRPr="00EC12FE">
        <w:rPr>
          <w:u w:val="single"/>
        </w:rPr>
        <w:t xml:space="preserve"> discounts offered are: </w:t>
      </w:r>
      <w:r w:rsidRPr="00EC12FE">
        <w:rPr>
          <w:b/>
          <w:u w:val="single"/>
        </w:rPr>
        <w:t>[Specify in detail each discount offered.</w:t>
      </w:r>
      <w:r w:rsidRPr="00EC12FE">
        <w:rPr>
          <w:u w:val="single"/>
        </w:rPr>
        <w:t>]</w:t>
      </w:r>
    </w:p>
    <w:p w:rsidR="00E007FE" w:rsidRPr="00EC12FE" w:rsidRDefault="00E007FE" w:rsidP="00E007FE">
      <w:pPr>
        <w:spacing w:after="200"/>
        <w:ind w:left="864" w:hanging="432"/>
        <w:rPr>
          <w:u w:val="single"/>
        </w:rPr>
      </w:pPr>
      <w:r w:rsidRPr="00EC12FE">
        <w:t>(ii) The</w:t>
      </w:r>
      <w:r w:rsidRPr="00EC12FE">
        <w:rPr>
          <w:u w:val="single"/>
        </w:rPr>
        <w:t xml:space="preserve"> exact method of calculations to determine the net price after application of discounts is shown below:</w:t>
      </w:r>
      <w:r w:rsidRPr="00EC12FE">
        <w:rPr>
          <w:b/>
        </w:rPr>
        <w:t xml:space="preserve"> </w:t>
      </w:r>
      <w:r w:rsidRPr="00EC12FE">
        <w:rPr>
          <w:u w:val="single"/>
        </w:rPr>
        <w:t>[</w:t>
      </w:r>
      <w:r w:rsidRPr="00EC12FE">
        <w:rPr>
          <w:b/>
          <w:u w:val="single"/>
        </w:rPr>
        <w:t>Specify in detail the method that shall be used to apply the discounts</w:t>
      </w:r>
      <w:r w:rsidRPr="00EC12FE">
        <w:rPr>
          <w:u w:val="single"/>
        </w:rPr>
        <w:t>];</w:t>
      </w:r>
    </w:p>
    <w:p w:rsidR="00E007FE" w:rsidRPr="00EC12FE" w:rsidRDefault="00E007FE" w:rsidP="00E007FE">
      <w:pPr>
        <w:pStyle w:val="ListParagraph"/>
        <w:numPr>
          <w:ilvl w:val="0"/>
          <w:numId w:val="1"/>
        </w:numPr>
        <w:spacing w:after="200"/>
        <w:ind w:left="432" w:hanging="432"/>
        <w:contextualSpacing w:val="0"/>
      </w:pPr>
      <w:r w:rsidRPr="00EC12FE">
        <w:t xml:space="preserve">Our bid shall be valid for a period of </w:t>
      </w:r>
      <w:r w:rsidRPr="00EC12FE">
        <w:rPr>
          <w:b/>
        </w:rPr>
        <w:t>[</w:t>
      </w:r>
      <w:r w:rsidRPr="00EC12FE">
        <w:rPr>
          <w:b/>
          <w:i/>
        </w:rPr>
        <w:t xml:space="preserve">specify the number of calendar </w:t>
      </w:r>
      <w:proofErr w:type="gramStart"/>
      <w:r w:rsidRPr="00EC12FE">
        <w:rPr>
          <w:b/>
          <w:i/>
        </w:rPr>
        <w:t>days</w:t>
      </w:r>
      <w:r w:rsidRPr="00EC12FE">
        <w:rPr>
          <w:b/>
        </w:rPr>
        <w:t xml:space="preserve">] </w:t>
      </w:r>
      <w:r w:rsidRPr="00EC12FE">
        <w:t xml:space="preserve"> days</w:t>
      </w:r>
      <w:proofErr w:type="gramEnd"/>
      <w:r w:rsidRPr="00EC12FE">
        <w:t xml:space="preserve"> from the date fixed for the bid submission deadline in accordance with the Bidding Documents, and it shall remain binding upon us and may be accepted at any time before the expiration of that period;</w:t>
      </w:r>
    </w:p>
    <w:p w:rsidR="00E007FE" w:rsidRPr="00EC12FE" w:rsidRDefault="00E007FE" w:rsidP="00E007FE">
      <w:pPr>
        <w:pStyle w:val="ListParagraph"/>
        <w:numPr>
          <w:ilvl w:val="0"/>
          <w:numId w:val="1"/>
        </w:numPr>
        <w:spacing w:after="200"/>
        <w:ind w:left="432" w:hanging="432"/>
        <w:contextualSpacing w:val="0"/>
      </w:pPr>
      <w:r w:rsidRPr="00EC12FE">
        <w:lastRenderedPageBreak/>
        <w:t>If our bid is accepted, we commit to obtain a performance security in accordance with the Bidding Documents;</w:t>
      </w:r>
    </w:p>
    <w:p w:rsidR="00E007FE" w:rsidRPr="00EC12FE" w:rsidRDefault="00E007FE" w:rsidP="00E007FE">
      <w:pPr>
        <w:pStyle w:val="ListParagraph"/>
        <w:numPr>
          <w:ilvl w:val="0"/>
          <w:numId w:val="1"/>
        </w:numPr>
        <w:spacing w:after="200"/>
        <w:ind w:left="432" w:hanging="432"/>
        <w:contextualSpacing w:val="0"/>
      </w:pPr>
      <w:r w:rsidRPr="00EC12FE">
        <w:t>We</w:t>
      </w:r>
      <w:r w:rsidRPr="00EC12FE">
        <w:rPr>
          <w:i/>
        </w:rPr>
        <w:t xml:space="preserve"> </w:t>
      </w:r>
      <w:r w:rsidRPr="00EC12FE">
        <w:t>are not participating, as a Bidder or as a subcontractor, in more than one bid in this bidding process in accordance with ITB 4.2(e), other than alternative bids submitted in accordance with ITB 13;</w:t>
      </w:r>
    </w:p>
    <w:p w:rsidR="00E007FE" w:rsidRPr="00EC12FE" w:rsidRDefault="00E007FE" w:rsidP="00E007FE">
      <w:pPr>
        <w:pStyle w:val="ListParagraph"/>
        <w:numPr>
          <w:ilvl w:val="0"/>
          <w:numId w:val="1"/>
        </w:numPr>
        <w:spacing w:after="200"/>
        <w:ind w:left="432" w:hanging="432"/>
        <w:contextualSpacing w:val="0"/>
      </w:pPr>
      <w:r>
        <w:t xml:space="preserve">We, along with any of our subcontractors, suppliers, </w:t>
      </w:r>
      <w:r w:rsidRPr="009E39D0">
        <w:t>consultants, manufacturers, or service providers for any part of the</w:t>
      </w:r>
      <w:r>
        <w:t xml:space="preserve"> contract, are not subject to, </w:t>
      </w:r>
      <w:r w:rsidRPr="009E39D0">
        <w:t>and not controlled by any entity o</w:t>
      </w:r>
      <w:r>
        <w:t>r individual that is subject to,</w:t>
      </w:r>
      <w:r w:rsidRPr="009E39D0">
        <w:t xml:space="preserve"> a temporary suspension or a debarment imposed by a member of the World Bank Group or a debarment imposed by the World Bank Group in accordance with the Agreement for Mutual Enforcement of Debarment Decisions between the World Bank and other development banks</w:t>
      </w:r>
      <w:r>
        <w:t>. Further, we are not ineligible under the Employer’s country laws or official regulations or pursuant to a decision of the United Nations Security Council;</w:t>
      </w:r>
    </w:p>
    <w:p w:rsidR="00E007FE" w:rsidRPr="00EC12FE" w:rsidRDefault="00E007FE" w:rsidP="00E007FE">
      <w:pPr>
        <w:pStyle w:val="ListParagraph"/>
        <w:numPr>
          <w:ilvl w:val="0"/>
          <w:numId w:val="1"/>
        </w:numPr>
        <w:spacing w:after="200"/>
        <w:ind w:left="432" w:hanging="432"/>
        <w:contextualSpacing w:val="0"/>
      </w:pPr>
      <w:r w:rsidRPr="00EC12FE">
        <w:t>We are not a government owned entity/ We are a government owned entity but meet the requirements of ITB 4.5;</w:t>
      </w:r>
      <w:r w:rsidRPr="00EC12FE">
        <w:rPr>
          <w:vertAlign w:val="superscript"/>
        </w:rPr>
        <w:footnoteReference w:id="1"/>
      </w:r>
    </w:p>
    <w:p w:rsidR="00E007FE" w:rsidRPr="00EC12FE" w:rsidRDefault="00E007FE" w:rsidP="00E007FE">
      <w:pPr>
        <w:pStyle w:val="ListParagraph"/>
        <w:numPr>
          <w:ilvl w:val="0"/>
          <w:numId w:val="1"/>
        </w:numPr>
        <w:spacing w:after="200"/>
        <w:ind w:left="432" w:hanging="432"/>
        <w:contextualSpacing w:val="0"/>
      </w:pPr>
      <w:r w:rsidRPr="00EC12FE">
        <w:t xml:space="preserve">We have paid, or will pay the following commissions, gratuities, or fees with respect to the bidding process or execution of the Contract: </w:t>
      </w:r>
      <w:r w:rsidRPr="00EC12FE">
        <w:rPr>
          <w:b/>
        </w:rPr>
        <w:t xml:space="preserve">[insert complete name of each Recipient, its full address, the reason for which each commission or </w:t>
      </w:r>
      <w:proofErr w:type="gramStart"/>
      <w:r w:rsidRPr="00EC12FE">
        <w:rPr>
          <w:b/>
        </w:rPr>
        <w:t>gratuity  was</w:t>
      </w:r>
      <w:proofErr w:type="gramEnd"/>
      <w:r w:rsidRPr="00EC12FE">
        <w:rPr>
          <w:b/>
        </w:rPr>
        <w:t xml:space="preserve"> paid and the amount and currency of each such commission or gratuity]</w:t>
      </w:r>
    </w:p>
    <w:p w:rsidR="00E007FE" w:rsidRPr="00EC12FE" w:rsidRDefault="00E007FE" w:rsidP="00E007FE"/>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520"/>
        <w:gridCol w:w="2070"/>
        <w:gridCol w:w="1548"/>
      </w:tblGrid>
      <w:tr w:rsidR="00E007FE" w:rsidRPr="00EC12FE" w:rsidTr="00391E03">
        <w:tc>
          <w:tcPr>
            <w:tcW w:w="2520" w:type="dxa"/>
          </w:tcPr>
          <w:p w:rsidR="00E007FE" w:rsidRPr="00EC12FE" w:rsidRDefault="00E007FE" w:rsidP="00391E03">
            <w:r w:rsidRPr="00EC12FE">
              <w:t>Name of Recipient</w:t>
            </w:r>
          </w:p>
        </w:tc>
        <w:tc>
          <w:tcPr>
            <w:tcW w:w="2520" w:type="dxa"/>
          </w:tcPr>
          <w:p w:rsidR="00E007FE" w:rsidRPr="00EC12FE" w:rsidRDefault="00E007FE" w:rsidP="00391E03">
            <w:r w:rsidRPr="00EC12FE">
              <w:t>Address</w:t>
            </w:r>
          </w:p>
        </w:tc>
        <w:tc>
          <w:tcPr>
            <w:tcW w:w="2070" w:type="dxa"/>
          </w:tcPr>
          <w:p w:rsidR="00E007FE" w:rsidRPr="00EC12FE" w:rsidRDefault="00E007FE" w:rsidP="00391E03">
            <w:r w:rsidRPr="00EC12FE">
              <w:t>Reason</w:t>
            </w:r>
          </w:p>
        </w:tc>
        <w:tc>
          <w:tcPr>
            <w:tcW w:w="1548" w:type="dxa"/>
          </w:tcPr>
          <w:p w:rsidR="00E007FE" w:rsidRPr="00EC12FE" w:rsidRDefault="00E007FE" w:rsidP="00391E03">
            <w:r w:rsidRPr="00EC12FE">
              <w:t>Amount</w:t>
            </w:r>
          </w:p>
        </w:tc>
      </w:tr>
      <w:tr w:rsidR="00E007FE" w:rsidRPr="00EC12FE" w:rsidTr="00391E03">
        <w:tc>
          <w:tcPr>
            <w:tcW w:w="2520" w:type="dxa"/>
          </w:tcPr>
          <w:p w:rsidR="00E007FE" w:rsidRPr="00EC12FE" w:rsidRDefault="00E007FE" w:rsidP="00391E03">
            <w:pPr>
              <w:rPr>
                <w:u w:val="single"/>
              </w:rPr>
            </w:pPr>
          </w:p>
        </w:tc>
        <w:tc>
          <w:tcPr>
            <w:tcW w:w="2520" w:type="dxa"/>
          </w:tcPr>
          <w:p w:rsidR="00E007FE" w:rsidRPr="00EC12FE" w:rsidRDefault="00E007FE" w:rsidP="00391E03">
            <w:pPr>
              <w:rPr>
                <w:u w:val="single"/>
              </w:rPr>
            </w:pPr>
          </w:p>
        </w:tc>
        <w:tc>
          <w:tcPr>
            <w:tcW w:w="2070" w:type="dxa"/>
          </w:tcPr>
          <w:p w:rsidR="00E007FE" w:rsidRPr="00EC12FE" w:rsidRDefault="00E007FE" w:rsidP="00391E03">
            <w:pPr>
              <w:rPr>
                <w:u w:val="single"/>
              </w:rPr>
            </w:pPr>
          </w:p>
        </w:tc>
        <w:tc>
          <w:tcPr>
            <w:tcW w:w="1548" w:type="dxa"/>
          </w:tcPr>
          <w:p w:rsidR="00E007FE" w:rsidRPr="00EC12FE" w:rsidRDefault="00E007FE" w:rsidP="00391E03">
            <w:pPr>
              <w:rPr>
                <w:u w:val="single"/>
              </w:rPr>
            </w:pPr>
          </w:p>
        </w:tc>
      </w:tr>
      <w:tr w:rsidR="00E007FE" w:rsidRPr="00EC12FE" w:rsidTr="00391E03">
        <w:tc>
          <w:tcPr>
            <w:tcW w:w="2520" w:type="dxa"/>
          </w:tcPr>
          <w:p w:rsidR="00E007FE" w:rsidRPr="00EC12FE" w:rsidRDefault="00E007FE" w:rsidP="00391E03">
            <w:pPr>
              <w:rPr>
                <w:u w:val="single"/>
              </w:rPr>
            </w:pPr>
          </w:p>
        </w:tc>
        <w:tc>
          <w:tcPr>
            <w:tcW w:w="2520" w:type="dxa"/>
          </w:tcPr>
          <w:p w:rsidR="00E007FE" w:rsidRPr="00EC12FE" w:rsidRDefault="00E007FE" w:rsidP="00391E03">
            <w:pPr>
              <w:rPr>
                <w:u w:val="single"/>
              </w:rPr>
            </w:pPr>
          </w:p>
        </w:tc>
        <w:tc>
          <w:tcPr>
            <w:tcW w:w="2070" w:type="dxa"/>
          </w:tcPr>
          <w:p w:rsidR="00E007FE" w:rsidRPr="00EC12FE" w:rsidRDefault="00E007FE" w:rsidP="00391E03">
            <w:pPr>
              <w:rPr>
                <w:u w:val="single"/>
              </w:rPr>
            </w:pPr>
          </w:p>
        </w:tc>
        <w:tc>
          <w:tcPr>
            <w:tcW w:w="1548" w:type="dxa"/>
          </w:tcPr>
          <w:p w:rsidR="00E007FE" w:rsidRPr="00EC12FE" w:rsidRDefault="00E007FE" w:rsidP="00391E03">
            <w:pPr>
              <w:rPr>
                <w:u w:val="single"/>
              </w:rPr>
            </w:pPr>
          </w:p>
        </w:tc>
      </w:tr>
      <w:tr w:rsidR="00E007FE" w:rsidRPr="00EC12FE" w:rsidTr="00391E03">
        <w:tc>
          <w:tcPr>
            <w:tcW w:w="2520" w:type="dxa"/>
          </w:tcPr>
          <w:p w:rsidR="00E007FE" w:rsidRPr="00EC12FE" w:rsidRDefault="00E007FE" w:rsidP="00391E03">
            <w:pPr>
              <w:rPr>
                <w:u w:val="single"/>
              </w:rPr>
            </w:pPr>
          </w:p>
        </w:tc>
        <w:tc>
          <w:tcPr>
            <w:tcW w:w="2520" w:type="dxa"/>
          </w:tcPr>
          <w:p w:rsidR="00E007FE" w:rsidRPr="00EC12FE" w:rsidRDefault="00E007FE" w:rsidP="00391E03">
            <w:pPr>
              <w:rPr>
                <w:u w:val="single"/>
              </w:rPr>
            </w:pPr>
          </w:p>
        </w:tc>
        <w:tc>
          <w:tcPr>
            <w:tcW w:w="2070" w:type="dxa"/>
          </w:tcPr>
          <w:p w:rsidR="00E007FE" w:rsidRPr="00EC12FE" w:rsidRDefault="00E007FE" w:rsidP="00391E03">
            <w:pPr>
              <w:rPr>
                <w:u w:val="single"/>
              </w:rPr>
            </w:pPr>
          </w:p>
        </w:tc>
        <w:tc>
          <w:tcPr>
            <w:tcW w:w="1548" w:type="dxa"/>
          </w:tcPr>
          <w:p w:rsidR="00E007FE" w:rsidRPr="00EC12FE" w:rsidRDefault="00E007FE" w:rsidP="00391E03">
            <w:pPr>
              <w:rPr>
                <w:u w:val="single"/>
              </w:rPr>
            </w:pPr>
          </w:p>
        </w:tc>
      </w:tr>
      <w:tr w:rsidR="00E007FE" w:rsidRPr="00EC12FE" w:rsidTr="00391E03">
        <w:tc>
          <w:tcPr>
            <w:tcW w:w="2520" w:type="dxa"/>
          </w:tcPr>
          <w:p w:rsidR="00E007FE" w:rsidRPr="00EC12FE" w:rsidRDefault="00E007FE" w:rsidP="00391E03">
            <w:pPr>
              <w:rPr>
                <w:u w:val="single"/>
              </w:rPr>
            </w:pPr>
          </w:p>
        </w:tc>
        <w:tc>
          <w:tcPr>
            <w:tcW w:w="2520" w:type="dxa"/>
          </w:tcPr>
          <w:p w:rsidR="00E007FE" w:rsidRPr="00EC12FE" w:rsidRDefault="00E007FE" w:rsidP="00391E03">
            <w:pPr>
              <w:rPr>
                <w:u w:val="single"/>
              </w:rPr>
            </w:pPr>
          </w:p>
        </w:tc>
        <w:tc>
          <w:tcPr>
            <w:tcW w:w="2070" w:type="dxa"/>
          </w:tcPr>
          <w:p w:rsidR="00E007FE" w:rsidRPr="00EC12FE" w:rsidRDefault="00E007FE" w:rsidP="00391E03">
            <w:pPr>
              <w:rPr>
                <w:u w:val="single"/>
              </w:rPr>
            </w:pPr>
          </w:p>
        </w:tc>
        <w:tc>
          <w:tcPr>
            <w:tcW w:w="1548" w:type="dxa"/>
          </w:tcPr>
          <w:p w:rsidR="00E007FE" w:rsidRPr="00EC12FE" w:rsidRDefault="00E007FE" w:rsidP="00391E03">
            <w:pPr>
              <w:rPr>
                <w:u w:val="single"/>
              </w:rPr>
            </w:pPr>
          </w:p>
        </w:tc>
      </w:tr>
    </w:tbl>
    <w:p w:rsidR="00E007FE" w:rsidRPr="00EC12FE" w:rsidRDefault="00E007FE" w:rsidP="00E007FE"/>
    <w:p w:rsidR="00E007FE" w:rsidRPr="00EC12FE" w:rsidRDefault="00E007FE" w:rsidP="00E007FE">
      <w:r w:rsidRPr="00EC12FE">
        <w:tab/>
        <w:t>(If none has been paid or is to be paid, indicate “none.”)</w:t>
      </w:r>
    </w:p>
    <w:p w:rsidR="00E007FE" w:rsidRPr="00EC12FE" w:rsidRDefault="00E007FE" w:rsidP="00E007FE"/>
    <w:p w:rsidR="00E007FE" w:rsidRPr="00EC12FE" w:rsidRDefault="00E007FE" w:rsidP="00E007FE">
      <w:pPr>
        <w:pStyle w:val="ListParagraph"/>
        <w:numPr>
          <w:ilvl w:val="0"/>
          <w:numId w:val="1"/>
        </w:numPr>
        <w:spacing w:after="200"/>
        <w:ind w:left="432" w:hanging="432"/>
        <w:contextualSpacing w:val="0"/>
      </w:pPr>
      <w:r w:rsidRPr="00EC12FE">
        <w:t>We understand that this bid, together with your written acceptance thereof included in your notification of award, shall constitute a binding contract between us, until a formal contract is prepared and executed; and</w:t>
      </w:r>
    </w:p>
    <w:p w:rsidR="00E007FE" w:rsidRPr="00EC12FE" w:rsidRDefault="00E007FE" w:rsidP="00E007FE">
      <w:pPr>
        <w:pStyle w:val="ListParagraph"/>
        <w:numPr>
          <w:ilvl w:val="0"/>
          <w:numId w:val="1"/>
        </w:numPr>
        <w:spacing w:after="200"/>
        <w:ind w:left="432" w:hanging="432"/>
        <w:contextualSpacing w:val="0"/>
      </w:pPr>
      <w:r w:rsidRPr="00EC12FE">
        <w:t>We understand that you are not bound to accept the lowest evaluated bid or any other bid that you may receive.</w:t>
      </w:r>
    </w:p>
    <w:p w:rsidR="00E007FE" w:rsidRPr="00EC12FE" w:rsidRDefault="00E007FE" w:rsidP="00E007FE">
      <w:pPr>
        <w:pStyle w:val="ListParagraph"/>
        <w:numPr>
          <w:ilvl w:val="0"/>
          <w:numId w:val="1"/>
        </w:numPr>
        <w:spacing w:after="200"/>
        <w:ind w:left="432" w:hanging="432"/>
        <w:contextualSpacing w:val="0"/>
      </w:pPr>
      <w:r w:rsidRPr="00EC12FE">
        <w:t>We hereby certify that we have taken steps to ensure that no person acting for us or on our behalf will engage in any type of fraud and corruption</w:t>
      </w:r>
    </w:p>
    <w:p w:rsidR="00E007FE" w:rsidRPr="00EC12FE" w:rsidRDefault="00E007FE" w:rsidP="00E007FE"/>
    <w:p w:rsidR="00E007FE" w:rsidRPr="00EC12FE" w:rsidRDefault="00E007FE" w:rsidP="00E007FE">
      <w:r w:rsidRPr="00EC12FE">
        <w:t>Name of the Bidder</w:t>
      </w:r>
      <w:r w:rsidRPr="00EC12FE">
        <w:rPr>
          <w:b/>
          <w:bCs/>
          <w:iCs/>
        </w:rPr>
        <w:t>*</w:t>
      </w:r>
      <w:r w:rsidRPr="00EC12FE">
        <w:rPr>
          <w:u w:val="single"/>
        </w:rPr>
        <w:tab/>
      </w:r>
      <w:r w:rsidRPr="00EC12FE">
        <w:rPr>
          <w:b/>
          <w:u w:val="single"/>
        </w:rPr>
        <w:t>[insert complete name of person signing the Bid]</w:t>
      </w:r>
    </w:p>
    <w:p w:rsidR="00E007FE" w:rsidRPr="00EC12FE" w:rsidRDefault="00E007FE" w:rsidP="00E007FE"/>
    <w:p w:rsidR="00E007FE" w:rsidRPr="00EC12FE" w:rsidRDefault="00E007FE" w:rsidP="00E007FE">
      <w:pPr>
        <w:rPr>
          <w:u w:val="single"/>
        </w:rPr>
      </w:pPr>
      <w:r w:rsidRPr="00EC12FE">
        <w:lastRenderedPageBreak/>
        <w:t>Name of the person duly authorized to sign the Bid on behalf of the Bidder</w:t>
      </w:r>
      <w:r w:rsidRPr="00EC12FE">
        <w:rPr>
          <w:b/>
          <w:bCs/>
          <w:iCs/>
        </w:rPr>
        <w:t xml:space="preserve">** </w:t>
      </w:r>
      <w:r w:rsidRPr="00EC12FE">
        <w:rPr>
          <w:b/>
          <w:bCs/>
          <w:iCs/>
          <w:u w:val="single"/>
        </w:rPr>
        <w:t>[insert complete name of person duly authorized to sign the Bid]</w:t>
      </w:r>
    </w:p>
    <w:p w:rsidR="00E007FE" w:rsidRPr="00EC12FE" w:rsidRDefault="00E007FE" w:rsidP="00E007FE"/>
    <w:p w:rsidR="00E007FE" w:rsidRPr="00EC12FE" w:rsidRDefault="00E007FE" w:rsidP="00E007FE">
      <w:r w:rsidRPr="00EC12FE">
        <w:t xml:space="preserve">Title of the person signing the Bid </w:t>
      </w:r>
      <w:r w:rsidRPr="00EC12FE">
        <w:rPr>
          <w:b/>
          <w:u w:val="single"/>
        </w:rPr>
        <w:t>[insert complete title of the person signing the Bid]</w:t>
      </w:r>
    </w:p>
    <w:p w:rsidR="00E007FE" w:rsidRPr="00EC12FE" w:rsidRDefault="00E007FE" w:rsidP="00E007FE"/>
    <w:p w:rsidR="00E007FE" w:rsidRPr="00EC12FE" w:rsidRDefault="00E007FE" w:rsidP="00E007FE">
      <w:pPr>
        <w:rPr>
          <w:u w:val="single"/>
        </w:rPr>
      </w:pPr>
      <w:r w:rsidRPr="00EC12FE">
        <w:t>Signature of the person named above</w:t>
      </w:r>
      <w:r w:rsidRPr="00EC12FE">
        <w:rPr>
          <w:u w:val="single"/>
        </w:rPr>
        <w:tab/>
        <w:t xml:space="preserve"> [</w:t>
      </w:r>
      <w:r w:rsidRPr="00EC12FE">
        <w:rPr>
          <w:b/>
          <w:u w:val="single"/>
        </w:rPr>
        <w:t>insert signature of person whose name and capacity are shown above</w:t>
      </w:r>
      <w:r w:rsidRPr="00EC12FE">
        <w:rPr>
          <w:u w:val="single"/>
        </w:rPr>
        <w:t>]</w:t>
      </w:r>
    </w:p>
    <w:p w:rsidR="00E007FE" w:rsidRPr="00EC12FE" w:rsidRDefault="00E007FE" w:rsidP="00E007FE"/>
    <w:p w:rsidR="00E007FE" w:rsidRPr="00EC12FE" w:rsidRDefault="00E007FE" w:rsidP="00E007FE"/>
    <w:p w:rsidR="00E007FE" w:rsidRPr="00EC12FE" w:rsidRDefault="00E007FE" w:rsidP="00E007FE">
      <w:r w:rsidRPr="00EC12FE">
        <w:t xml:space="preserve">Date signed </w:t>
      </w:r>
      <w:proofErr w:type="gramStart"/>
      <w:r w:rsidRPr="00EC12FE">
        <w:t>_</w:t>
      </w:r>
      <w:r w:rsidRPr="00EC12FE">
        <w:rPr>
          <w:b/>
        </w:rPr>
        <w:t>[</w:t>
      </w:r>
      <w:proofErr w:type="gramEnd"/>
      <w:r w:rsidRPr="00EC12FE">
        <w:rPr>
          <w:b/>
        </w:rPr>
        <w:t xml:space="preserve">insert date of signing] </w:t>
      </w:r>
      <w:r w:rsidRPr="00EC12FE">
        <w:t xml:space="preserve">day of </w:t>
      </w:r>
      <w:r w:rsidRPr="00EC12FE">
        <w:rPr>
          <w:b/>
        </w:rPr>
        <w:t>[insert month]</w:t>
      </w:r>
      <w:r w:rsidRPr="00EC12FE">
        <w:t xml:space="preserve">, </w:t>
      </w:r>
      <w:r w:rsidRPr="00EC12FE">
        <w:rPr>
          <w:b/>
        </w:rPr>
        <w:t>[insert year]</w:t>
      </w:r>
    </w:p>
    <w:p w:rsidR="00E007FE" w:rsidRPr="00EC12FE" w:rsidRDefault="00E007FE" w:rsidP="00E007FE">
      <w:r w:rsidRPr="00EC12FE">
        <w:rPr>
          <w:b/>
          <w:bCs/>
          <w:iCs/>
        </w:rPr>
        <w:t>*</w:t>
      </w:r>
      <w:r w:rsidRPr="00EC12FE">
        <w:t>: In the case of the Bid submitted by joint venture specify the name of the Joint Venture as Bidder</w:t>
      </w:r>
    </w:p>
    <w:p w:rsidR="00E007FE" w:rsidRPr="00EC12FE" w:rsidRDefault="00E007FE" w:rsidP="00E007FE"/>
    <w:p w:rsidR="00E007FE" w:rsidRPr="00EC12FE" w:rsidRDefault="00E007FE" w:rsidP="00E007FE">
      <w:r w:rsidRPr="00EC12FE">
        <w:t>**: Person signing the Bid shall have the power of attorney given by the Bidder to be attached with the Bid</w:t>
      </w:r>
      <w:bookmarkStart w:id="5" w:name="_Toc108950332"/>
      <w:r w:rsidRPr="00EC12FE">
        <w:t xml:space="preserve"> Schedules</w:t>
      </w:r>
      <w:bookmarkEnd w:id="5"/>
      <w:r w:rsidRPr="00EC12FE">
        <w:t>.</w:t>
      </w:r>
    </w:p>
    <w:p w:rsidR="00D75168" w:rsidRDefault="00D75168"/>
    <w:sectPr w:rsidR="00D75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DA9" w:rsidRDefault="00B62DA9" w:rsidP="00E007FE">
      <w:r>
        <w:separator/>
      </w:r>
    </w:p>
  </w:endnote>
  <w:endnote w:type="continuationSeparator" w:id="0">
    <w:p w:rsidR="00B62DA9" w:rsidRDefault="00B62DA9" w:rsidP="00E0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DA9" w:rsidRDefault="00B62DA9" w:rsidP="00E007FE">
      <w:r>
        <w:separator/>
      </w:r>
    </w:p>
  </w:footnote>
  <w:footnote w:type="continuationSeparator" w:id="0">
    <w:p w:rsidR="00B62DA9" w:rsidRDefault="00B62DA9" w:rsidP="00E007FE">
      <w:r>
        <w:continuationSeparator/>
      </w:r>
    </w:p>
  </w:footnote>
  <w:footnote w:id="1">
    <w:p w:rsidR="00E007FE" w:rsidRPr="00D25F61" w:rsidDel="008E2812" w:rsidRDefault="00E007FE" w:rsidP="00E007FE">
      <w:pPr>
        <w:pStyle w:val="FootnoteText"/>
        <w:rPr>
          <w:ins w:id="3" w:author="Karina Mostipan" w:date="2013-01-17T18:14:00Z"/>
          <w:del w:id="4" w:author="wb335182" w:date="2011-11-18T14:22:00Z"/>
        </w:rPr>
      </w:pPr>
      <w:r>
        <w:rPr>
          <w:rStyle w:val="FootnoteReference"/>
        </w:rPr>
        <w:footnoteRef/>
      </w:r>
      <w:r>
        <w:t xml:space="preserve">  </w:t>
      </w:r>
      <w:r>
        <w:rPr>
          <w:i/>
          <w:iCs/>
        </w:rPr>
        <w:t>Bidder to use as appropriate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518"/>
    <w:multiLevelType w:val="hybridMultilevel"/>
    <w:tmpl w:val="EED2AB14"/>
    <w:lvl w:ilvl="0" w:tplc="042EB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32"/>
    <w:rsid w:val="00B07732"/>
    <w:rsid w:val="00B62DA9"/>
    <w:rsid w:val="00D75168"/>
    <w:rsid w:val="00E00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30EA4-03DE-41CC-B9B5-D8701EF2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7FE"/>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VHeader">
    <w:name w:val="Section V. Header"/>
    <w:basedOn w:val="Normal"/>
    <w:rsid w:val="00E007FE"/>
    <w:pPr>
      <w:spacing w:before="240" w:after="240"/>
      <w:jc w:val="center"/>
    </w:pPr>
    <w:rPr>
      <w:b/>
      <w:sz w:val="36"/>
    </w:rPr>
  </w:style>
  <w:style w:type="paragraph" w:styleId="FootnoteText">
    <w:name w:val="footnote text"/>
    <w:basedOn w:val="Normal"/>
    <w:link w:val="FootnoteTextChar"/>
    <w:semiHidden/>
    <w:rsid w:val="00E007FE"/>
    <w:pPr>
      <w:spacing w:after="60"/>
      <w:ind w:left="360" w:hanging="360"/>
      <w:jc w:val="both"/>
    </w:pPr>
    <w:rPr>
      <w:sz w:val="20"/>
    </w:rPr>
  </w:style>
  <w:style w:type="character" w:customStyle="1" w:styleId="FootnoteTextChar">
    <w:name w:val="Footnote Text Char"/>
    <w:basedOn w:val="DefaultParagraphFont"/>
    <w:link w:val="FootnoteText"/>
    <w:semiHidden/>
    <w:rsid w:val="00E007FE"/>
    <w:rPr>
      <w:rFonts w:ascii="Times New Roman" w:eastAsia="Times New Roman" w:hAnsi="Times New Roman" w:cs="Times New Roman"/>
      <w:sz w:val="20"/>
      <w:szCs w:val="20"/>
      <w:lang w:eastAsia="en-US"/>
    </w:rPr>
  </w:style>
  <w:style w:type="character" w:styleId="FootnoteReference">
    <w:name w:val="footnote reference"/>
    <w:basedOn w:val="DefaultParagraphFont"/>
    <w:semiHidden/>
    <w:rsid w:val="00E007FE"/>
    <w:rPr>
      <w:vertAlign w:val="superscript"/>
    </w:rPr>
  </w:style>
  <w:style w:type="paragraph" w:styleId="ListParagraph">
    <w:name w:val="List Paragraph"/>
    <w:basedOn w:val="Normal"/>
    <w:uiPriority w:val="34"/>
    <w:qFormat/>
    <w:rsid w:val="00E00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723</Words>
  <Characters>4127</Characters>
  <Application>Microsoft Office Word</Application>
  <DocSecurity>0</DocSecurity>
  <Lines>34</Lines>
  <Paragraphs>9</Paragraphs>
  <ScaleCrop>false</ScaleCrop>
  <Company>vegetakingsaiyan@gmail.com</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HanNTT</dc:creator>
  <cp:keywords/>
  <dc:description/>
  <cp:lastModifiedBy>HanNTT</cp:lastModifiedBy>
  <cp:revision>2</cp:revision>
  <dcterms:created xsi:type="dcterms:W3CDTF">2017-12-08T10:22:00Z</dcterms:created>
  <dcterms:modified xsi:type="dcterms:W3CDTF">2017-12-08T10:23:00Z</dcterms:modified>
</cp:coreProperties>
</file>